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3ED5" w:rsidRPr="00723C45" w:rsidRDefault="008161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BUILD A EMPLOYEE TRAVEL APPROVAL </w:t>
      </w:r>
      <w:r w:rsidR="00733ED5" w:rsidRPr="00EA35BA">
        <w:rPr>
          <w:rFonts w:ascii="Calibri" w:hAnsi="Calibri" w:cs="Calibri"/>
          <w:sz w:val="40"/>
          <w:szCs w:val="40"/>
          <w:lang w:val="en"/>
        </w:rPr>
        <w:t>APPLICATION FOR CORPORATES</w:t>
      </w:r>
    </w:p>
    <w:p w:rsidR="00EA35BA" w:rsidRDefault="00733ED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1. INTRODUCTION</w:t>
      </w:r>
    </w:p>
    <w:p w:rsidR="00733ED5" w:rsidRDefault="00733ED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1.1 </w:t>
      </w:r>
      <w:r>
        <w:rPr>
          <w:rFonts w:ascii="Calibri" w:hAnsi="Calibri" w:cs="Calibri"/>
          <w:sz w:val="28"/>
          <w:szCs w:val="28"/>
          <w:lang w:val="en"/>
        </w:rPr>
        <w:t>OVERVIEW</w:t>
      </w:r>
    </w:p>
    <w:p w:rsidR="00EA35BA" w:rsidRDefault="008161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</w:t>
      </w:r>
      <w:r w:rsidR="00EA35BA">
        <w:rPr>
          <w:rFonts w:ascii="Calibri" w:hAnsi="Calibri" w:cs="Calibri"/>
          <w:sz w:val="28"/>
          <w:szCs w:val="28"/>
          <w:lang w:val="en"/>
        </w:rPr>
        <w:t xml:space="preserve"> </w:t>
      </w:r>
      <w:r w:rsidR="00733ED5">
        <w:rPr>
          <w:rFonts w:ascii="Calibri" w:hAnsi="Calibri" w:cs="Calibri"/>
          <w:sz w:val="28"/>
          <w:szCs w:val="28"/>
          <w:lang w:val="en"/>
        </w:rPr>
        <w:t>A travel approval request approval process is a series of act</w:t>
      </w:r>
      <w:r w:rsidR="00EA35BA">
        <w:rPr>
          <w:rFonts w:ascii="Calibri" w:hAnsi="Calibri" w:cs="Calibri"/>
          <w:sz w:val="28"/>
          <w:szCs w:val="28"/>
          <w:lang w:val="en"/>
        </w:rPr>
        <w:t>ions that an employee or travel</w:t>
      </w:r>
      <w:r w:rsidR="00733ED5">
        <w:rPr>
          <w:rFonts w:ascii="Calibri" w:hAnsi="Calibri" w:cs="Calibri"/>
          <w:sz w:val="28"/>
          <w:szCs w:val="28"/>
          <w:lang w:val="en"/>
        </w:rPr>
        <w:t>er follow to acquire management constant to implement a trip. The travel approval re</w:t>
      </w:r>
      <w:r w:rsidR="00EA35BA">
        <w:rPr>
          <w:rFonts w:ascii="Calibri" w:hAnsi="Calibri" w:cs="Calibri"/>
          <w:sz w:val="28"/>
          <w:szCs w:val="28"/>
          <w:lang w:val="en"/>
        </w:rPr>
        <w:t>quest is essential for every bu</w:t>
      </w:r>
      <w:r w:rsidR="00733ED5">
        <w:rPr>
          <w:rFonts w:ascii="Calibri" w:hAnsi="Calibri" w:cs="Calibri"/>
          <w:sz w:val="28"/>
          <w:szCs w:val="28"/>
          <w:lang w:val="en"/>
        </w:rPr>
        <w:t>siness as easting your employees tr</w:t>
      </w:r>
      <w:r w:rsidR="00EA35BA">
        <w:rPr>
          <w:rFonts w:ascii="Calibri" w:hAnsi="Calibri" w:cs="Calibri"/>
          <w:sz w:val="28"/>
          <w:szCs w:val="28"/>
          <w:lang w:val="en"/>
        </w:rPr>
        <w:t>avelling can accelerate their en</w:t>
      </w:r>
      <w:r w:rsidR="00733ED5">
        <w:rPr>
          <w:rFonts w:ascii="Calibri" w:hAnsi="Calibri" w:cs="Calibri"/>
          <w:sz w:val="28"/>
          <w:szCs w:val="28"/>
          <w:lang w:val="en"/>
        </w:rPr>
        <w:t>thusiasm to carry out their job.</w:t>
      </w:r>
    </w:p>
    <w:p w:rsidR="00733ED5" w:rsidRDefault="00EA35B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r w:rsidR="0050525F">
        <w:rPr>
          <w:rFonts w:ascii="Calibri" w:hAnsi="Calibri" w:cs="Calibri"/>
          <w:sz w:val="28"/>
          <w:szCs w:val="28"/>
          <w:lang w:val="en"/>
        </w:rPr>
        <w:t>1.2</w:t>
      </w:r>
      <w:r w:rsidR="00733ED5">
        <w:rPr>
          <w:rFonts w:ascii="Calibri" w:hAnsi="Calibri" w:cs="Calibri"/>
          <w:sz w:val="28"/>
          <w:szCs w:val="28"/>
          <w:lang w:val="en"/>
        </w:rPr>
        <w:t xml:space="preserve"> </w:t>
      </w:r>
      <w:r w:rsidR="00733ED5">
        <w:rPr>
          <w:rFonts w:ascii="Calibri" w:hAnsi="Calibri" w:cs="Calibri"/>
          <w:sz w:val="32"/>
          <w:szCs w:val="32"/>
          <w:lang w:val="en"/>
        </w:rPr>
        <w:t>PURPOSE</w:t>
      </w:r>
    </w:p>
    <w:p w:rsidR="00733ED5" w:rsidRDefault="008161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     </w:t>
      </w:r>
      <w:r w:rsidR="00733ED5">
        <w:rPr>
          <w:rFonts w:ascii="Calibri" w:hAnsi="Calibri" w:cs="Calibri"/>
          <w:sz w:val="32"/>
          <w:szCs w:val="32"/>
          <w:lang w:val="en"/>
        </w:rPr>
        <w:t xml:space="preserve"> </w:t>
      </w:r>
      <w:r w:rsidR="00733ED5">
        <w:rPr>
          <w:rFonts w:ascii="Calibri" w:hAnsi="Calibri" w:cs="Calibri"/>
          <w:sz w:val="28"/>
          <w:szCs w:val="28"/>
          <w:lang w:val="en"/>
        </w:rPr>
        <w:t>This helps gather employee trip details and allows you to reject or approve their travel and reimburse their expenses. Travel request form are designed to give management</w:t>
      </w:r>
      <w:r w:rsidR="00EA35BA">
        <w:rPr>
          <w:rFonts w:ascii="Calibri" w:hAnsi="Calibri" w:cs="Calibri"/>
          <w:sz w:val="28"/>
          <w:szCs w:val="28"/>
          <w:lang w:val="en"/>
        </w:rPr>
        <w:t xml:space="preserve"> an overview of the intended bu</w:t>
      </w:r>
      <w:r w:rsidR="00733ED5">
        <w:rPr>
          <w:rFonts w:ascii="Calibri" w:hAnsi="Calibri" w:cs="Calibri"/>
          <w:sz w:val="28"/>
          <w:szCs w:val="28"/>
          <w:lang w:val="en"/>
        </w:rPr>
        <w:t>siness trip from both a cost and a strategic point of view.</w:t>
      </w:r>
    </w:p>
    <w:p w:rsidR="00EA35BA" w:rsidRDefault="00EA35B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733ED5" w:rsidRDefault="00EA35B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2. PROBLEM DEFINITION &amp; </w:t>
      </w:r>
      <w:r w:rsidR="00733ED5">
        <w:rPr>
          <w:rFonts w:ascii="Calibri" w:hAnsi="Calibri" w:cs="Calibri"/>
          <w:sz w:val="28"/>
          <w:szCs w:val="28"/>
          <w:lang w:val="en"/>
        </w:rPr>
        <w:t>DESIGN THINKING</w:t>
      </w:r>
    </w:p>
    <w:p w:rsidR="00EA35BA" w:rsidRDefault="00EA35B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50525F" w:rsidRPr="0050525F" w:rsidRDefault="005052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2.1 </w:t>
      </w:r>
      <w:r>
        <w:rPr>
          <w:rFonts w:ascii="Calibri" w:hAnsi="Calibri" w:cs="Calibri"/>
          <w:sz w:val="32"/>
          <w:szCs w:val="32"/>
          <w:lang w:val="en"/>
        </w:rPr>
        <w:t>EMPATHY MAP</w:t>
      </w:r>
    </w:p>
    <w:p w:rsidR="00636D73" w:rsidRDefault="00EA35BA" w:rsidP="004A76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EA35BA">
        <w:rPr>
          <w:rFonts w:ascii="Calibri" w:hAnsi="Calibri" w:cs="Calibri"/>
          <w:sz w:val="32"/>
          <w:szCs w:val="32"/>
          <w:lang w:val="en"/>
        </w:rPr>
        <w:lastRenderedPageBreak/>
        <w:t xml:space="preserve"> </w:t>
      </w:r>
      <w:del w:id="0" w:author="ELCOT" w:date="2023-04-12T19:52:00Z">
        <w:r w:rsidR="000860A1" w:rsidRPr="000860A1">
          <w:rPr>
            <w:rFonts w:ascii="Calibri" w:hAnsi="Calibri" w:cs="Calibri"/>
            <w:noProof/>
            <w:sz w:val="28"/>
            <w:szCs w:val="28"/>
          </w:rPr>
          <w:drawing>
            <wp:inline distT="0" distB="0" distL="0" distR="0">
              <wp:extent cx="4017364" cy="4765828"/>
              <wp:effectExtent l="0" t="0" r="2540" b="0"/>
              <wp:docPr id="1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18244" cy="47668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 w:rsidR="008161AF">
        <w:rPr>
          <w:rFonts w:ascii="Calibri" w:hAnsi="Calibri" w:cs="Calibri"/>
          <w:sz w:val="28"/>
          <w:szCs w:val="28"/>
          <w:lang w:val="en"/>
        </w:rPr>
        <w:t xml:space="preserve"> </w:t>
      </w:r>
      <w:r w:rsidR="00636D73">
        <w:rPr>
          <w:rFonts w:ascii="Calibri" w:hAnsi="Calibri" w:cs="Calibri"/>
          <w:sz w:val="28"/>
          <w:szCs w:val="28"/>
          <w:lang w:val="en"/>
        </w:rPr>
        <w:t xml:space="preserve">  </w:t>
      </w:r>
      <w:r w:rsidR="008161AF">
        <w:rPr>
          <w:rFonts w:ascii="Calibri" w:hAnsi="Calibri" w:cs="Calibri"/>
          <w:sz w:val="28"/>
          <w:szCs w:val="28"/>
          <w:lang w:val="en"/>
        </w:rPr>
        <w:t xml:space="preserve"> </w:t>
      </w:r>
    </w:p>
    <w:p w:rsidR="0050525F" w:rsidRDefault="008161AF" w:rsidP="004A76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2.2</w:t>
      </w:r>
      <w:r>
        <w:rPr>
          <w:rFonts w:ascii="Calibri" w:hAnsi="Calibri" w:cs="Calibri"/>
          <w:sz w:val="32"/>
          <w:szCs w:val="32"/>
          <w:lang w:val="en"/>
        </w:rPr>
        <w:t xml:space="preserve"> IDEATION &amp; BRAINSTROMING MAP</w:t>
      </w:r>
    </w:p>
    <w:p w:rsidR="0050525F" w:rsidRDefault="0050525F" w:rsidP="0050525F">
      <w:pPr>
        <w:rPr>
          <w:del w:id="1" w:author="ELCOT" w:date="2023-04-12T19:52:00Z"/>
          <w:rFonts w:ascii="Calibri" w:hAnsi="Calibri" w:cs="Calibri"/>
          <w:sz w:val="32"/>
          <w:szCs w:val="32"/>
          <w:lang w:val="en"/>
        </w:rPr>
      </w:pPr>
    </w:p>
    <w:p w:rsidR="008161AF" w:rsidRDefault="000860A1" w:rsidP="0050525F">
      <w:pPr>
        <w:rPr>
          <w:rFonts w:ascii="Calibri" w:hAnsi="Calibri" w:cs="Calibri"/>
          <w:sz w:val="32"/>
          <w:szCs w:val="32"/>
          <w:lang w:val="en"/>
        </w:rPr>
      </w:pPr>
      <w:ins w:id="2" w:author="ELCOT" w:date="2023-04-12T19:52:00Z">
        <w:r w:rsidRPr="000860A1">
          <w:rPr>
            <w:rFonts w:ascii="Calibri" w:hAnsi="Calibri" w:cs="Calibri"/>
            <w:noProof/>
            <w:sz w:val="32"/>
            <w:szCs w:val="32"/>
          </w:rPr>
          <w:lastRenderedPageBreak/>
          <w:drawing>
            <wp:inline distT="0" distB="0" distL="0" distR="0">
              <wp:extent cx="2968052" cy="2727960"/>
              <wp:effectExtent l="0" t="0" r="3810" b="0"/>
              <wp:docPr id="4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68324" cy="2728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50525F" w:rsidRPr="000309E9" w:rsidRDefault="0050525F" w:rsidP="0050525F">
      <w:pPr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3. RESULT</w:t>
      </w:r>
    </w:p>
    <w:p w:rsidR="0050525F" w:rsidRDefault="0050525F" w:rsidP="0050525F">
      <w:pPr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3.1 DATA MODEL </w:t>
      </w:r>
    </w:p>
    <w:p w:rsidR="008161AF" w:rsidRPr="0050525F" w:rsidRDefault="008161AF" w:rsidP="0050525F">
      <w:pPr>
        <w:rPr>
          <w:rFonts w:ascii="Calibri" w:hAnsi="Calibri" w:cs="Calibri"/>
          <w:sz w:val="36"/>
          <w:szCs w:val="36"/>
          <w:lang w:val="en"/>
        </w:rPr>
      </w:pPr>
    </w:p>
    <w:tbl>
      <w:tblPr>
        <w:tblW w:w="9735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5"/>
        <w:gridCol w:w="7320"/>
      </w:tblGrid>
      <w:tr w:rsidR="007B6D4D" w:rsidTr="007B6D4D">
        <w:trPr>
          <w:trHeight w:val="315"/>
        </w:trPr>
        <w:tc>
          <w:tcPr>
            <w:tcW w:w="2415" w:type="dxa"/>
          </w:tcPr>
          <w:p w:rsidR="007B6D4D" w:rsidRPr="007B6D4D" w:rsidRDefault="007B6D4D" w:rsidP="008161AF">
            <w:pPr>
              <w:rPr>
                <w:rFonts w:ascii="Calibri" w:hAnsi="Calibri" w:cs="Calibri"/>
                <w:sz w:val="24"/>
                <w:szCs w:val="24"/>
                <w:lang w:val="en"/>
              </w:rPr>
            </w:pPr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 </w:t>
            </w:r>
            <w:r w:rsidRPr="007B6D4D">
              <w:rPr>
                <w:rFonts w:ascii="Calibri" w:hAnsi="Calibri" w:cs="Calibri"/>
                <w:sz w:val="24"/>
                <w:szCs w:val="24"/>
                <w:lang w:val="en"/>
              </w:rPr>
              <w:t>OBJECT NAME</w:t>
            </w:r>
          </w:p>
        </w:tc>
        <w:tc>
          <w:tcPr>
            <w:tcW w:w="7320" w:type="dxa"/>
          </w:tcPr>
          <w:p w:rsidR="007B6D4D" w:rsidRPr="007B6D4D" w:rsidRDefault="007B6D4D" w:rsidP="008161AF">
            <w:pPr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 xml:space="preserve">      FIELDS IN THE OBJECT</w:t>
            </w:r>
          </w:p>
        </w:tc>
      </w:tr>
      <w:tr w:rsidR="007B6D4D" w:rsidTr="007B6D4D">
        <w:trPr>
          <w:trHeight w:val="1590"/>
        </w:trPr>
        <w:tc>
          <w:tcPr>
            <w:tcW w:w="2415" w:type="dxa"/>
          </w:tcPr>
          <w:p w:rsidR="007B6D4D" w:rsidRDefault="007B6D4D" w:rsidP="008161AF">
            <w:pPr>
              <w:rPr>
                <w:rFonts w:ascii="Calibri" w:hAnsi="Calibri" w:cs="Calibri"/>
                <w:sz w:val="32"/>
                <w:szCs w:val="32"/>
                <w:lang w:val="en"/>
              </w:rPr>
            </w:pPr>
          </w:p>
          <w:p w:rsidR="007B6D4D" w:rsidRDefault="003C4238" w:rsidP="008161AF">
            <w:pPr>
              <w:rPr>
                <w:rFonts w:ascii="Calibri" w:hAnsi="Calibri" w:cs="Calibri"/>
                <w:sz w:val="32"/>
                <w:szCs w:val="32"/>
                <w:lang w:val="en"/>
              </w:rPr>
            </w:pPr>
            <w:ins w:id="3" w:author="ELCOT" w:date="2023-04-12T19:52:00Z">
              <w:r>
                <w:rPr>
                  <w:rFonts w:ascii="Calibri" w:hAnsi="Calibri" w:cs="Calibri"/>
                  <w:sz w:val="32"/>
                  <w:szCs w:val="32"/>
                  <w:lang w:val="en"/>
                </w:rPr>
                <w:t>Obj1</w:t>
              </w:r>
            </w:ins>
            <w:del w:id="4" w:author="ELCOT" w:date="2023-04-12T19:52:00Z">
              <w:r w:rsidR="007B6D4D">
                <w:rPr>
                  <w:rFonts w:ascii="Calibri" w:hAnsi="Calibri" w:cs="Calibri"/>
                  <w:sz w:val="32"/>
                  <w:szCs w:val="32"/>
                  <w:lang w:val="en"/>
                </w:rPr>
                <w:delText>OBJ1</w:delText>
              </w:r>
            </w:del>
          </w:p>
        </w:tc>
        <w:tc>
          <w:tcPr>
            <w:tcW w:w="7320" w:type="dxa"/>
          </w:tcPr>
          <w:tbl>
            <w:tblPr>
              <w:tblW w:w="0" w:type="auto"/>
              <w:tblInd w:w="8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105"/>
              <w:gridCol w:w="2280"/>
              <w:gridCol w:w="330"/>
              <w:gridCol w:w="315"/>
            </w:tblGrid>
            <w:tr w:rsidR="007B6D4D" w:rsidTr="007B6D4D">
              <w:trPr>
                <w:trHeight w:val="405"/>
              </w:trPr>
              <w:tc>
                <w:tcPr>
                  <w:tcW w:w="31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6D4D" w:rsidRPr="00C84503" w:rsidRDefault="007B6D4D" w:rsidP="007B6D4D">
                  <w:pPr>
                    <w:rPr>
                      <w:sz w:val="24"/>
                      <w:rPrChange w:id="5" w:author="ELCOT" w:date="2023-04-12T19:52:00Z">
                        <w:rPr/>
                      </w:rPrChange>
                    </w:rPr>
                  </w:pPr>
                  <w:r w:rsidRPr="00C84503">
                    <w:rPr>
                      <w:sz w:val="24"/>
                      <w:rPrChange w:id="6" w:author="ELCOT" w:date="2023-04-12T19:52:00Z">
                        <w:rPr/>
                      </w:rPrChange>
                    </w:rPr>
                    <w:t>FIELD LABEL</w:t>
                  </w:r>
                </w:p>
              </w:tc>
              <w:tc>
                <w:tcPr>
                  <w:tcW w:w="2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B6D4D" w:rsidRPr="00C84503" w:rsidRDefault="007B6D4D" w:rsidP="007B6D4D">
                  <w:pPr>
                    <w:rPr>
                      <w:sz w:val="24"/>
                      <w:rPrChange w:id="7" w:author="ELCOT" w:date="2023-04-12T19:52:00Z">
                        <w:rPr/>
                      </w:rPrChange>
                    </w:rPr>
                  </w:pPr>
                  <w:r w:rsidRPr="00C84503">
                    <w:rPr>
                      <w:sz w:val="24"/>
                      <w:rPrChange w:id="8" w:author="ELCOT" w:date="2023-04-12T19:52:00Z">
                        <w:rPr/>
                      </w:rPrChange>
                    </w:rPr>
                    <w:t>DATA TYPE</w:t>
                  </w:r>
                </w:p>
              </w:tc>
              <w:tc>
                <w:tcPr>
                  <w:tcW w:w="330" w:type="dxa"/>
                  <w:tcBorders>
                    <w:right w:val="single" w:sz="4" w:space="0" w:color="auto"/>
                  </w:tcBorders>
                </w:tcPr>
                <w:p w:rsidR="007B6D4D" w:rsidRDefault="007B6D4D"/>
              </w:tc>
              <w:tc>
                <w:tcPr>
                  <w:tcW w:w="3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B6D4D" w:rsidRDefault="007B6D4D"/>
              </w:tc>
            </w:tr>
            <w:tr w:rsidR="007B6D4D" w:rsidTr="007B6D4D">
              <w:trPr>
                <w:gridAfter w:val="1"/>
                <w:wAfter w:w="315" w:type="dxa"/>
                <w:trHeight w:val="525"/>
              </w:trPr>
              <w:tc>
                <w:tcPr>
                  <w:tcW w:w="31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6D4D" w:rsidRPr="00C84503" w:rsidRDefault="00C84503" w:rsidP="008161AF">
                  <w:pPr>
                    <w:rPr>
                      <w:rFonts w:ascii="Calibri" w:hAnsi="Calibri"/>
                      <w:sz w:val="28"/>
                      <w:lang w:val="en"/>
                      <w:rPrChange w:id="9" w:author="ELCOT" w:date="2023-04-12T19:52:00Z">
                        <w:rPr>
                          <w:rFonts w:ascii="Calibri" w:hAnsi="Calibri"/>
                          <w:sz w:val="32"/>
                          <w:lang w:val="en"/>
                        </w:rPr>
                      </w:rPrChange>
                    </w:rPr>
                  </w:pPr>
                  <w:ins w:id="10" w:author="ELCOT" w:date="2023-04-12T19:52:00Z">
                    <w:r w:rsidRPr="00C84503">
                      <w:rPr>
                        <w:rFonts w:ascii="Calibri" w:hAnsi="Calibri" w:cs="Calibri"/>
                        <w:sz w:val="28"/>
                        <w:szCs w:val="28"/>
                        <w:lang w:val="en"/>
                      </w:rPr>
                      <w:t>Travel approval name</w:t>
                    </w:r>
                  </w:ins>
                </w:p>
              </w:tc>
              <w:tc>
                <w:tcPr>
                  <w:tcW w:w="26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6D4D" w:rsidRPr="00C84503" w:rsidRDefault="003C4238">
                  <w:pPr>
                    <w:rPr>
                      <w:rFonts w:ascii="Calibri" w:hAnsi="Calibri"/>
                      <w:sz w:val="28"/>
                      <w:lang w:val="en"/>
                      <w:rPrChange w:id="11" w:author="ELCOT" w:date="2023-04-12T19:52:00Z">
                        <w:rPr>
                          <w:rFonts w:ascii="Calibri" w:hAnsi="Calibri"/>
                          <w:sz w:val="32"/>
                          <w:lang w:val="en"/>
                        </w:rPr>
                      </w:rPrChange>
                    </w:rPr>
                  </w:pPr>
                  <w:ins w:id="12" w:author="ELCOT" w:date="2023-04-12T19:52:00Z">
                    <w:r w:rsidRPr="00C84503">
                      <w:rPr>
                        <w:rFonts w:ascii="Calibri" w:hAnsi="Calibri" w:cs="Calibri"/>
                        <w:sz w:val="24"/>
                        <w:szCs w:val="24"/>
                        <w:lang w:val="en"/>
                      </w:rPr>
                      <w:t xml:space="preserve"> </w:t>
                    </w:r>
                    <w:r w:rsidR="00C84503">
                      <w:rPr>
                        <w:rFonts w:ascii="Calibri" w:hAnsi="Calibri" w:cs="Calibri"/>
                        <w:sz w:val="28"/>
                        <w:szCs w:val="28"/>
                        <w:lang w:val="en"/>
                      </w:rPr>
                      <w:t>T</w:t>
                    </w:r>
                    <w:r w:rsidRPr="00C84503">
                      <w:rPr>
                        <w:rFonts w:ascii="Calibri" w:hAnsi="Calibri" w:cs="Calibri"/>
                        <w:sz w:val="28"/>
                        <w:szCs w:val="28"/>
                        <w:lang w:val="en"/>
                      </w:rPr>
                      <w:t>ext</w:t>
                    </w:r>
                  </w:ins>
                </w:p>
              </w:tc>
            </w:tr>
            <w:tr w:rsidR="007B6D4D" w:rsidTr="007B6D4D">
              <w:trPr>
                <w:gridAfter w:val="1"/>
                <w:wAfter w:w="315" w:type="dxa"/>
                <w:trHeight w:val="360"/>
              </w:trPr>
              <w:tc>
                <w:tcPr>
                  <w:tcW w:w="31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6D4D" w:rsidRPr="00C84503" w:rsidRDefault="00C84503" w:rsidP="008161AF">
                  <w:pPr>
                    <w:rPr>
                      <w:rFonts w:ascii="Calibri" w:hAnsi="Calibri"/>
                      <w:sz w:val="28"/>
                      <w:lang w:val="en"/>
                      <w:rPrChange w:id="13" w:author="ELCOT" w:date="2023-04-12T19:52:00Z">
                        <w:rPr>
                          <w:rFonts w:ascii="Calibri" w:hAnsi="Calibri"/>
                          <w:sz w:val="32"/>
                          <w:lang w:val="en"/>
                        </w:rPr>
                      </w:rPrChange>
                    </w:rPr>
                  </w:pPr>
                  <w:ins w:id="14" w:author="ELCOT" w:date="2023-04-12T19:52:00Z">
                    <w:r>
                      <w:rPr>
                        <w:rFonts w:ascii="Calibri" w:hAnsi="Calibri" w:cs="Calibri"/>
                        <w:sz w:val="28"/>
                        <w:szCs w:val="28"/>
                        <w:lang w:val="en"/>
                      </w:rPr>
                      <w:t>O</w:t>
                    </w:r>
                    <w:r w:rsidRPr="00C84503">
                      <w:rPr>
                        <w:rFonts w:ascii="Calibri" w:hAnsi="Calibri" w:cs="Calibri"/>
                        <w:sz w:val="28"/>
                        <w:szCs w:val="28"/>
                        <w:lang w:val="en"/>
                      </w:rPr>
                      <w:t>wner</w:t>
                    </w:r>
                  </w:ins>
                </w:p>
              </w:tc>
              <w:tc>
                <w:tcPr>
                  <w:tcW w:w="26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6D4D" w:rsidRPr="00C84503" w:rsidRDefault="003C4238">
                  <w:pPr>
                    <w:rPr>
                      <w:rFonts w:ascii="Calibri" w:hAnsi="Calibri"/>
                      <w:sz w:val="28"/>
                      <w:lang w:val="en"/>
                      <w:rPrChange w:id="15" w:author="ELCOT" w:date="2023-04-12T19:52:00Z">
                        <w:rPr>
                          <w:rFonts w:ascii="Calibri" w:hAnsi="Calibri"/>
                          <w:sz w:val="32"/>
                          <w:lang w:val="en"/>
                        </w:rPr>
                      </w:rPrChange>
                    </w:rPr>
                  </w:pPr>
                  <w:ins w:id="16" w:author="ELCOT" w:date="2023-04-12T19:52:00Z">
                    <w:r>
                      <w:rPr>
                        <w:rFonts w:ascii="Calibri" w:hAnsi="Calibri" w:cs="Calibri"/>
                        <w:sz w:val="32"/>
                        <w:szCs w:val="32"/>
                        <w:lang w:val="en"/>
                      </w:rPr>
                      <w:t xml:space="preserve"> </w:t>
                    </w:r>
                    <w:r w:rsidR="00C84503">
                      <w:rPr>
                        <w:rFonts w:ascii="Calibri" w:hAnsi="Calibri" w:cs="Calibri"/>
                        <w:sz w:val="28"/>
                        <w:szCs w:val="28"/>
                        <w:lang w:val="en"/>
                      </w:rPr>
                      <w:t>T</w:t>
                    </w:r>
                    <w:r w:rsidRPr="00C84503">
                      <w:rPr>
                        <w:rFonts w:ascii="Calibri" w:hAnsi="Calibri" w:cs="Calibri"/>
                        <w:sz w:val="28"/>
                        <w:szCs w:val="28"/>
                        <w:lang w:val="en"/>
                      </w:rPr>
                      <w:t>ext</w:t>
                    </w:r>
                  </w:ins>
                </w:p>
              </w:tc>
            </w:tr>
          </w:tbl>
          <w:p w:rsidR="007B6D4D" w:rsidRDefault="007B6D4D" w:rsidP="008161AF">
            <w:pPr>
              <w:rPr>
                <w:rFonts w:ascii="Calibri" w:hAnsi="Calibri" w:cs="Calibri"/>
                <w:sz w:val="32"/>
                <w:szCs w:val="32"/>
                <w:lang w:val="en"/>
              </w:rPr>
            </w:pPr>
          </w:p>
        </w:tc>
      </w:tr>
      <w:tr w:rsidR="007B6D4D" w:rsidTr="007B6D4D">
        <w:trPr>
          <w:trHeight w:val="1275"/>
        </w:trPr>
        <w:tc>
          <w:tcPr>
            <w:tcW w:w="2415" w:type="dxa"/>
          </w:tcPr>
          <w:p w:rsidR="007B6D4D" w:rsidRDefault="007B6D4D" w:rsidP="008161AF">
            <w:pPr>
              <w:rPr>
                <w:rFonts w:ascii="Calibri" w:hAnsi="Calibri" w:cs="Calibri"/>
                <w:sz w:val="32"/>
                <w:szCs w:val="32"/>
                <w:lang w:val="en"/>
              </w:rPr>
            </w:pPr>
            <w:r>
              <w:rPr>
                <w:rFonts w:ascii="Calibri" w:hAnsi="Calibri" w:cs="Calibri"/>
                <w:sz w:val="32"/>
                <w:szCs w:val="32"/>
                <w:lang w:val="en"/>
              </w:rPr>
              <w:t xml:space="preserve"> </w:t>
            </w:r>
          </w:p>
          <w:p w:rsidR="007B6D4D" w:rsidRDefault="003C4238" w:rsidP="008161AF">
            <w:pPr>
              <w:rPr>
                <w:rFonts w:ascii="Calibri" w:hAnsi="Calibri" w:cs="Calibri"/>
                <w:sz w:val="32"/>
                <w:szCs w:val="32"/>
                <w:lang w:val="en"/>
              </w:rPr>
            </w:pPr>
            <w:ins w:id="17" w:author="ELCOT" w:date="2023-04-12T19:52:00Z">
              <w:r>
                <w:rPr>
                  <w:rFonts w:ascii="Calibri" w:hAnsi="Calibri" w:cs="Calibri"/>
                  <w:sz w:val="32"/>
                  <w:szCs w:val="32"/>
                  <w:lang w:val="en"/>
                </w:rPr>
                <w:t>Obj</w:t>
              </w:r>
              <w:r w:rsidR="007B6D4D">
                <w:rPr>
                  <w:rFonts w:ascii="Calibri" w:hAnsi="Calibri" w:cs="Calibri"/>
                  <w:sz w:val="32"/>
                  <w:szCs w:val="32"/>
                  <w:lang w:val="en"/>
                </w:rPr>
                <w:t>2</w:t>
              </w:r>
            </w:ins>
            <w:del w:id="18" w:author="ELCOT" w:date="2023-04-12T19:52:00Z">
              <w:r w:rsidR="007B6D4D">
                <w:rPr>
                  <w:rFonts w:ascii="Calibri" w:hAnsi="Calibri" w:cs="Calibri"/>
                  <w:sz w:val="32"/>
                  <w:szCs w:val="32"/>
                  <w:lang w:val="en"/>
                </w:rPr>
                <w:delText>OBJ 2</w:delText>
              </w:r>
            </w:del>
          </w:p>
        </w:tc>
        <w:tc>
          <w:tcPr>
            <w:tcW w:w="7320" w:type="dxa"/>
          </w:tcPr>
          <w:p w:rsidR="007B6D4D" w:rsidRDefault="007B6D4D" w:rsidP="007B6D4D">
            <w:pPr>
              <w:tabs>
                <w:tab w:val="left" w:pos="4080"/>
              </w:tabs>
              <w:rPr>
                <w:rFonts w:cs="Latha"/>
              </w:rPr>
            </w:pPr>
            <w:r w:rsidRPr="00C84503">
              <w:rPr>
                <w:sz w:val="28"/>
                <w:rPrChange w:id="19" w:author="ELCOT" w:date="2023-04-12T19:52:00Z">
                  <w:rPr/>
                </w:rPrChange>
              </w:rPr>
              <w:t>FIELD LABEL</w:t>
            </w:r>
            <w:r>
              <w:rPr>
                <w:rFonts w:cs="Latha"/>
              </w:rPr>
              <w:t xml:space="preserve"> </w:t>
            </w:r>
            <w:r>
              <w:rPr>
                <w:rFonts w:cs="Latha"/>
              </w:rPr>
              <w:tab/>
            </w:r>
            <w:r w:rsidRPr="00C84503">
              <w:rPr>
                <w:rFonts w:cs="Latha"/>
                <w:sz w:val="28"/>
                <w:rPrChange w:id="20" w:author="ELCOT" w:date="2023-04-12T19:52:00Z">
                  <w:rPr>
                    <w:rFonts w:cs="Latha"/>
                  </w:rPr>
                </w:rPrChange>
              </w:rPr>
              <w:t>DATA TYPE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405"/>
              <w:gridCol w:w="2820"/>
            </w:tblGrid>
            <w:tr w:rsidR="007B6D4D" w:rsidTr="007B6D4D">
              <w:trPr>
                <w:trHeight w:val="345"/>
              </w:trPr>
              <w:tc>
                <w:tcPr>
                  <w:tcW w:w="3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6D4D" w:rsidRDefault="00C84503" w:rsidP="008161AF">
                  <w:pPr>
                    <w:rPr>
                      <w:rFonts w:ascii="Calibri" w:hAnsi="Calibri" w:cs="Calibri"/>
                      <w:sz w:val="32"/>
                      <w:szCs w:val="32"/>
                      <w:lang w:val="en"/>
                    </w:rPr>
                  </w:pPr>
                  <w:ins w:id="21" w:author="ELCOT" w:date="2023-04-12T19:52:00Z">
                    <w:r>
                      <w:rPr>
                        <w:rFonts w:ascii="Calibri" w:hAnsi="Calibri" w:cs="Calibri"/>
                        <w:sz w:val="32"/>
                        <w:szCs w:val="32"/>
                        <w:lang w:val="en"/>
                      </w:rPr>
                      <w:t>Department</w:t>
                    </w:r>
                  </w:ins>
                </w:p>
              </w:tc>
              <w:tc>
                <w:tcPr>
                  <w:tcW w:w="28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6D4D" w:rsidRDefault="00C84503" w:rsidP="008161AF">
                  <w:pPr>
                    <w:rPr>
                      <w:rFonts w:ascii="Calibri" w:hAnsi="Calibri" w:cs="Calibri"/>
                      <w:sz w:val="32"/>
                      <w:szCs w:val="32"/>
                      <w:lang w:val="en"/>
                    </w:rPr>
                  </w:pPr>
                  <w:ins w:id="22" w:author="ELCOT" w:date="2023-04-12T19:52:00Z">
                    <w:r>
                      <w:rPr>
                        <w:rFonts w:ascii="Calibri" w:hAnsi="Calibri" w:cs="Calibri"/>
                        <w:sz w:val="32"/>
                        <w:szCs w:val="32"/>
                        <w:lang w:val="en"/>
                      </w:rPr>
                      <w:t>Text</w:t>
                    </w:r>
                  </w:ins>
                </w:p>
              </w:tc>
            </w:tr>
            <w:tr w:rsidR="007B6D4D" w:rsidTr="007B6D4D">
              <w:trPr>
                <w:trHeight w:val="222"/>
              </w:trPr>
              <w:tc>
                <w:tcPr>
                  <w:tcW w:w="3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6D4D" w:rsidRDefault="00C84503" w:rsidP="008161AF">
                  <w:pPr>
                    <w:rPr>
                      <w:rFonts w:ascii="Calibri" w:hAnsi="Calibri" w:cs="Calibri"/>
                      <w:sz w:val="32"/>
                      <w:szCs w:val="32"/>
                      <w:lang w:val="en"/>
                    </w:rPr>
                  </w:pPr>
                  <w:ins w:id="23" w:author="ELCOT" w:date="2023-04-12T19:52:00Z">
                    <w:r>
                      <w:rPr>
                        <w:rFonts w:ascii="Calibri" w:hAnsi="Calibri" w:cs="Calibri"/>
                        <w:sz w:val="32"/>
                        <w:szCs w:val="32"/>
                        <w:lang w:val="en"/>
                      </w:rPr>
                      <w:t>Owner</w:t>
                    </w:r>
                  </w:ins>
                </w:p>
              </w:tc>
              <w:tc>
                <w:tcPr>
                  <w:tcW w:w="28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6D4D" w:rsidRDefault="00C84503" w:rsidP="008161AF">
                  <w:pPr>
                    <w:rPr>
                      <w:rFonts w:ascii="Calibri" w:hAnsi="Calibri" w:cs="Calibri"/>
                      <w:sz w:val="32"/>
                      <w:szCs w:val="32"/>
                      <w:lang w:val="en"/>
                    </w:rPr>
                  </w:pPr>
                  <w:ins w:id="24" w:author="ELCOT" w:date="2023-04-12T19:52:00Z">
                    <w:r>
                      <w:rPr>
                        <w:rFonts w:ascii="Calibri" w:hAnsi="Calibri" w:cs="Calibri"/>
                        <w:sz w:val="32"/>
                        <w:szCs w:val="32"/>
                        <w:lang w:val="en"/>
                      </w:rPr>
                      <w:t>Text</w:t>
                    </w:r>
                  </w:ins>
                </w:p>
              </w:tc>
            </w:tr>
          </w:tbl>
          <w:p w:rsidR="007B6D4D" w:rsidRDefault="007B6D4D" w:rsidP="008161AF">
            <w:pPr>
              <w:rPr>
                <w:rFonts w:ascii="Calibri" w:hAnsi="Calibri" w:cs="Calibri"/>
                <w:sz w:val="32"/>
                <w:szCs w:val="32"/>
                <w:lang w:val="en"/>
              </w:rPr>
            </w:pPr>
          </w:p>
        </w:tc>
      </w:tr>
    </w:tbl>
    <w:p w:rsidR="007B6D4D" w:rsidRDefault="007B6D4D" w:rsidP="008161AF">
      <w:pPr>
        <w:rPr>
          <w:rFonts w:ascii="Calibri" w:hAnsi="Calibri" w:cs="Calibri"/>
          <w:sz w:val="32"/>
          <w:szCs w:val="32"/>
          <w:lang w:val="en"/>
        </w:rPr>
      </w:pPr>
    </w:p>
    <w:p w:rsidR="007B6D4D" w:rsidRDefault="007B6D4D" w:rsidP="007B6D4D">
      <w:pPr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3.2 ACTIVITY &amp; SCREENSHOT</w:t>
      </w:r>
    </w:p>
    <w:p w:rsidR="00733ED5" w:rsidRDefault="00B02856" w:rsidP="007B6D4D">
      <w:pPr>
        <w:rPr>
          <w:del w:id="25" w:author="ELCOT" w:date="2023-04-12T19:52:00Z"/>
          <w:rFonts w:ascii="Calibri" w:hAnsi="Calibri" w:cs="Calibri"/>
          <w:sz w:val="32"/>
          <w:szCs w:val="32"/>
          <w:lang w:val="en"/>
        </w:rPr>
      </w:pPr>
      <w:del w:id="26" w:author="ELCOT" w:date="2023-04-12T19:52:00Z">
        <w:r w:rsidRPr="000860A1">
          <w:rPr>
            <w:rFonts w:ascii="Calibri" w:hAnsi="Calibri" w:cs="Calibri"/>
            <w:noProof/>
            <w:sz w:val="36"/>
            <w:szCs w:val="36"/>
          </w:rPr>
          <w:lastRenderedPageBreak/>
          <w:drawing>
            <wp:inline distT="0" distB="0" distL="0" distR="0" wp14:anchorId="439A7F7D" wp14:editId="1919BA80">
              <wp:extent cx="4593771" cy="3385185"/>
              <wp:effectExtent l="0" t="0" r="0" b="5715"/>
              <wp:docPr id="2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94530" cy="33857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733ED5" w:rsidRDefault="00733ED5" w:rsidP="007B6D4D">
      <w:pPr>
        <w:rPr>
          <w:ins w:id="27" w:author="ELCOT" w:date="2023-04-12T19:52:00Z"/>
          <w:rFonts w:ascii="Calibri" w:hAnsi="Calibri" w:cs="Calibri"/>
          <w:sz w:val="32"/>
          <w:szCs w:val="32"/>
          <w:lang w:val="en"/>
        </w:rPr>
      </w:pPr>
    </w:p>
    <w:p w:rsidR="003062F5" w:rsidRDefault="003062F5" w:rsidP="007B6D4D">
      <w:pPr>
        <w:rPr>
          <w:rFonts w:ascii="Calibri" w:hAnsi="Calibri" w:cs="Calibri"/>
          <w:sz w:val="32"/>
          <w:szCs w:val="32"/>
          <w:lang w:val="en"/>
        </w:rPr>
      </w:pPr>
    </w:p>
    <w:p w:rsidR="003062F5" w:rsidRDefault="003062F5" w:rsidP="007B6D4D">
      <w:pPr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4 TRAILHEAD PROFILE PUBLIC URL</w:t>
      </w:r>
    </w:p>
    <w:p w:rsidR="003062F5" w:rsidRDefault="003062F5" w:rsidP="007B6D4D">
      <w:pPr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</w:t>
      </w:r>
    </w:p>
    <w:p w:rsidR="003062F5" w:rsidRDefault="003062F5" w:rsidP="003062F5">
      <w:pPr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TE</w:t>
      </w:r>
      <w:r w:rsidR="004E5072">
        <w:rPr>
          <w:rFonts w:ascii="Calibri" w:hAnsi="Calibri" w:cs="Calibri"/>
          <w:sz w:val="32"/>
          <w:szCs w:val="32"/>
          <w:lang w:val="en"/>
        </w:rPr>
        <w:t>AM</w:t>
      </w:r>
      <w:r>
        <w:rPr>
          <w:rFonts w:ascii="Calibri" w:hAnsi="Calibri" w:cs="Calibri"/>
          <w:sz w:val="32"/>
          <w:szCs w:val="32"/>
          <w:lang w:val="en"/>
        </w:rPr>
        <w:t xml:space="preserve">LEADER- </w:t>
      </w:r>
      <w:hyperlink r:id="rId10" w:history="1">
        <w:r w:rsidRPr="00A205D0">
          <w:rPr>
            <w:rStyle w:val="Hyperlink"/>
            <w:rFonts w:ascii="Calibri" w:hAnsi="Calibri" w:cs="Calibri"/>
            <w:sz w:val="32"/>
            <w:szCs w:val="32"/>
            <w:lang w:val="en"/>
          </w:rPr>
          <w:t>https://trailblazer.me/id/abalaji36zzz</w:t>
        </w:r>
      </w:hyperlink>
      <w:r w:rsidR="003426F3">
        <w:rPr>
          <w:rFonts w:ascii="Calibri" w:hAnsi="Calibri" w:cs="Calibri"/>
          <w:sz w:val="32"/>
          <w:szCs w:val="32"/>
          <w:lang w:val="en"/>
        </w:rPr>
        <w:t xml:space="preserve"> </w:t>
      </w:r>
    </w:p>
    <w:p w:rsidR="003062F5" w:rsidRPr="003062F5" w:rsidRDefault="003062F5" w:rsidP="007B6D4D">
      <w:pP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TEAM MEMBER 1 - </w:t>
      </w:r>
      <w:hyperlink r:id="rId11" w:history="1">
        <w:r w:rsidRPr="00415317">
          <w:rPr>
            <w:rStyle w:val="Hyperlink"/>
            <w:rFonts w:ascii="Helvetica" w:hAnsi="Helvetica" w:cs="Helvetica"/>
            <w:sz w:val="28"/>
            <w:szCs w:val="28"/>
            <w:shd w:val="clear" w:color="auto" w:fill="FFFFFF"/>
          </w:rPr>
          <w:t>https://trailblazer.me/id/athangarasu</w:t>
        </w:r>
      </w:hyperlink>
      <w:r>
        <w:rPr>
          <w:rFonts w:ascii="Calibri" w:hAnsi="Calibri" w:cs="Calibri"/>
          <w:sz w:val="32"/>
          <w:szCs w:val="32"/>
          <w:lang w:val="en"/>
        </w:rPr>
        <w:t xml:space="preserve"> </w:t>
      </w:r>
    </w:p>
    <w:p w:rsidR="00A80DAE" w:rsidRPr="00AF7CCE" w:rsidRDefault="003062F5" w:rsidP="007B6D4D">
      <w:pP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TEAM MEMBER 2 –</w:t>
      </w:r>
      <w:r w:rsidR="00733ED5"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https://trailblazer.me/id/anups38</w:t>
      </w:r>
      <w:r w:rsidR="00AF7CCE"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 </w:t>
      </w:r>
    </w:p>
    <w:p w:rsidR="004A767E" w:rsidRDefault="004A767E" w:rsidP="007B6D4D">
      <w:pPr>
        <w:rPr>
          <w:rFonts w:ascii="Calibri" w:hAnsi="Calibri" w:cs="Calibri"/>
          <w:sz w:val="32"/>
          <w:szCs w:val="32"/>
          <w:lang w:val="en"/>
        </w:rPr>
      </w:pPr>
    </w:p>
    <w:p w:rsidR="00A80DAE" w:rsidRDefault="00A80DAE" w:rsidP="007B6D4D">
      <w:pPr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5. ADVANTAGES &amp; DIADVANTAGES  </w:t>
      </w:r>
    </w:p>
    <w:p w:rsidR="00996624" w:rsidRDefault="00A80DAE" w:rsidP="007B6D4D">
      <w:pPr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ADV</w:t>
      </w:r>
      <w:r w:rsidR="00415317">
        <w:rPr>
          <w:rFonts w:ascii="Calibri" w:hAnsi="Calibri" w:cs="Calibri"/>
          <w:sz w:val="32"/>
          <w:szCs w:val="32"/>
          <w:lang w:val="en"/>
        </w:rPr>
        <w:t>A</w:t>
      </w:r>
      <w:r>
        <w:rPr>
          <w:rFonts w:ascii="Calibri" w:hAnsi="Calibri" w:cs="Calibri"/>
          <w:sz w:val="32"/>
          <w:szCs w:val="32"/>
          <w:lang w:val="en"/>
        </w:rPr>
        <w:t>NTAGES</w:t>
      </w:r>
    </w:p>
    <w:p w:rsidR="00415317" w:rsidRPr="00207308" w:rsidRDefault="00415317" w:rsidP="00415317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Approvals on time. The entire process of planning and managing a trip is a long and stressful</w:t>
      </w:r>
      <w:r w:rsidR="00207308">
        <w:rPr>
          <w:rFonts w:ascii="Calibri" w:hAnsi="Calibri" w:cs="Calibri"/>
          <w:sz w:val="32"/>
          <w:szCs w:val="32"/>
          <w:lang w:val="en"/>
        </w:rPr>
        <w:t xml:space="preserve"> process.</w:t>
      </w:r>
    </w:p>
    <w:p w:rsidR="00207308" w:rsidRPr="00207308" w:rsidRDefault="00207308" w:rsidP="00415317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Increases compliance and reduce costs.</w:t>
      </w:r>
    </w:p>
    <w:p w:rsidR="00996624" w:rsidRPr="003426F3" w:rsidRDefault="00207308" w:rsidP="003426F3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lastRenderedPageBreak/>
        <w:t>Faster process.</w:t>
      </w:r>
    </w:p>
    <w:p w:rsidR="00996624" w:rsidRDefault="00996624" w:rsidP="007B6D4D">
      <w:pPr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</w:t>
      </w:r>
      <w:r w:rsidR="00207308">
        <w:rPr>
          <w:rFonts w:ascii="Calibri" w:hAnsi="Calibri" w:cs="Calibri"/>
          <w:sz w:val="32"/>
          <w:szCs w:val="32"/>
          <w:lang w:val="en"/>
        </w:rPr>
        <w:t>DISADVANTAGES</w:t>
      </w:r>
    </w:p>
    <w:p w:rsidR="00207308" w:rsidRPr="000A6CE0" w:rsidRDefault="000A6CE0" w:rsidP="000A6CE0">
      <w:pPr>
        <w:numPr>
          <w:ilvl w:val="0"/>
          <w:numId w:val="2"/>
        </w:numPr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It’s another process for everyone to think about. An extra layer of bureaucracy costs time and efficiency.</w:t>
      </w:r>
    </w:p>
    <w:p w:rsidR="000A6CE0" w:rsidRDefault="000A6CE0" w:rsidP="00207308">
      <w:pPr>
        <w:numPr>
          <w:ilvl w:val="0"/>
          <w:numId w:val="2"/>
        </w:numPr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Sometimes it may delay.</w:t>
      </w:r>
      <w:r w:rsidR="00996624">
        <w:rPr>
          <w:rFonts w:ascii="Calibri" w:hAnsi="Calibri" w:cs="Calibri"/>
          <w:sz w:val="32"/>
          <w:szCs w:val="32"/>
          <w:lang w:val="en"/>
        </w:rPr>
        <w:t xml:space="preserve"> </w:t>
      </w:r>
    </w:p>
    <w:p w:rsidR="00733ED5" w:rsidRPr="003426F3" w:rsidRDefault="00996624" w:rsidP="003426F3">
      <w:pPr>
        <w:numPr>
          <w:ilvl w:val="0"/>
          <w:numId w:val="2"/>
        </w:numPr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Prices may vary in the meantime</w:t>
      </w:r>
      <w:r w:rsidR="000A6CE0">
        <w:rPr>
          <w:rFonts w:ascii="Calibri" w:hAnsi="Calibri" w:cs="Calibri"/>
          <w:sz w:val="32"/>
          <w:szCs w:val="32"/>
          <w:lang w:val="en"/>
        </w:rPr>
        <w:t xml:space="preserve"> </w:t>
      </w:r>
      <w:r>
        <w:rPr>
          <w:rFonts w:ascii="Calibri" w:hAnsi="Calibri" w:cs="Calibri"/>
          <w:sz w:val="32"/>
          <w:szCs w:val="32"/>
          <w:lang w:val="en"/>
        </w:rPr>
        <w:t xml:space="preserve">and the number of times the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traveller</w:t>
      </w:r>
      <w:proofErr w:type="spellEnd"/>
      <w:r w:rsidR="00A80DAE">
        <w:rPr>
          <w:rFonts w:ascii="Calibri" w:hAnsi="Calibri" w:cs="Calibri"/>
          <w:sz w:val="32"/>
          <w:szCs w:val="32"/>
          <w:lang w:val="en"/>
        </w:rPr>
        <w:t xml:space="preserve"> </w:t>
      </w:r>
      <w:r>
        <w:rPr>
          <w:rFonts w:ascii="Calibri" w:hAnsi="Calibri" w:cs="Calibri"/>
          <w:sz w:val="32"/>
          <w:szCs w:val="32"/>
          <w:lang w:val="en"/>
        </w:rPr>
        <w:t>has to rebook.</w:t>
      </w:r>
    </w:p>
    <w:p w:rsidR="00733ED5" w:rsidRPr="00E84B76" w:rsidRDefault="00850585" w:rsidP="00E84B76">
      <w:pPr>
        <w:rPr>
          <w:rFonts w:ascii="Calibri" w:hAnsi="Calibri" w:cs="Calibri"/>
          <w:sz w:val="32"/>
          <w:szCs w:val="32"/>
          <w:lang w:val="en"/>
        </w:rPr>
      </w:pPr>
      <w:r w:rsidRPr="00733ED5">
        <w:rPr>
          <w:rFonts w:ascii="Calibri" w:hAnsi="Calibri" w:cs="Calibri"/>
          <w:sz w:val="36"/>
          <w:szCs w:val="36"/>
          <w:lang w:val="en"/>
        </w:rPr>
        <w:t>6.APPLICATIONS</w:t>
      </w:r>
      <w:r w:rsidR="00733ED5">
        <w:rPr>
          <w:rFonts w:ascii="Calibri" w:hAnsi="Calibri" w:cs="Calibri"/>
          <w:sz w:val="36"/>
          <w:szCs w:val="36"/>
          <w:lang w:val="en"/>
        </w:rPr>
        <w:t xml:space="preserve"> </w:t>
      </w:r>
      <w:del w:id="28" w:author="ELCOT" w:date="2023-04-12T19:52:00Z">
        <w:r w:rsidR="000860A1" w:rsidRPr="000860A1">
          <w:rPr>
            <w:rFonts w:ascii="Calibri" w:hAnsi="Calibri" w:cs="Calibri"/>
            <w:noProof/>
            <w:sz w:val="36"/>
            <w:szCs w:val="36"/>
          </w:rPr>
          <w:drawing>
            <wp:inline distT="0" distB="0" distL="0" distR="0">
              <wp:extent cx="5257800" cy="2990850"/>
              <wp:effectExtent l="0" t="0" r="0" b="0"/>
              <wp:docPr id="7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57800" cy="2990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 w:rsidR="00733ED5">
        <w:rPr>
          <w:rFonts w:ascii="Calibri" w:hAnsi="Calibri" w:cs="Calibri"/>
          <w:sz w:val="36"/>
          <w:szCs w:val="36"/>
          <w:lang w:val="en"/>
        </w:rPr>
        <w:t xml:space="preserve">     </w:t>
      </w:r>
    </w:p>
    <w:p w:rsidR="00733ED5" w:rsidRDefault="000860A1" w:rsidP="00850585">
      <w:pPr>
        <w:ind w:left="1335"/>
        <w:rPr>
          <w:ins w:id="29" w:author="ELCOT" w:date="2023-04-12T19:52:00Z"/>
          <w:rFonts w:ascii="Calibri" w:hAnsi="Calibri" w:cs="Calibri"/>
          <w:sz w:val="36"/>
          <w:szCs w:val="36"/>
          <w:lang w:val="en"/>
        </w:rPr>
      </w:pPr>
      <w:ins w:id="30" w:author="ELCOT" w:date="2023-04-12T19:52:00Z">
        <w:r w:rsidRPr="000860A1">
          <w:rPr>
            <w:rFonts w:ascii="Calibri" w:hAnsi="Calibri" w:cs="Calibri"/>
            <w:noProof/>
            <w:sz w:val="36"/>
            <w:szCs w:val="36"/>
          </w:rPr>
          <w:lastRenderedPageBreak/>
          <w:drawing>
            <wp:inline distT="0" distB="0" distL="0" distR="0">
              <wp:extent cx="5382312" cy="3102429"/>
              <wp:effectExtent l="0" t="0" r="0" b="3175"/>
              <wp:docPr id="9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82312" cy="31024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7A005B" w:rsidRDefault="00CC5596" w:rsidP="007A005B">
      <w:pPr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7.</w:t>
      </w:r>
      <w:r w:rsidR="007A005B">
        <w:rPr>
          <w:rFonts w:ascii="Calibri" w:hAnsi="Calibri" w:cs="Calibri"/>
          <w:sz w:val="36"/>
          <w:szCs w:val="36"/>
          <w:lang w:val="en"/>
        </w:rPr>
        <w:t>CONCLUSION</w:t>
      </w:r>
    </w:p>
    <w:p w:rsidR="007A005B" w:rsidRDefault="003D72A4" w:rsidP="003D72A4">
      <w:pPr>
        <w:numPr>
          <w:ilvl w:val="0"/>
          <w:numId w:val="4"/>
        </w:numPr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Consult all relevant travel stakeholders.</w:t>
      </w:r>
    </w:p>
    <w:p w:rsidR="003D72A4" w:rsidRDefault="003D72A4" w:rsidP="003D72A4">
      <w:pPr>
        <w:numPr>
          <w:ilvl w:val="0"/>
          <w:numId w:val="4"/>
        </w:numPr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Create an organized travel approval process.</w:t>
      </w:r>
    </w:p>
    <w:p w:rsidR="003D72A4" w:rsidRPr="00E84B76" w:rsidRDefault="003D72A4" w:rsidP="00E84B76">
      <w:pPr>
        <w:numPr>
          <w:ilvl w:val="0"/>
          <w:numId w:val="4"/>
        </w:numPr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Manage things all in one place during the approval process.</w:t>
      </w:r>
    </w:p>
    <w:p w:rsidR="00CC5596" w:rsidRPr="00E84B76" w:rsidRDefault="00CC5596" w:rsidP="00996624">
      <w:pPr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8. FUTURE SCOPE</w:t>
      </w:r>
    </w:p>
    <w:p w:rsidR="00CC5596" w:rsidRPr="00996624" w:rsidRDefault="00CC5596" w:rsidP="00996624">
      <w:pPr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     The possibilities and scope for the application of machine learning in travel are endless</w:t>
      </w:r>
      <w:r w:rsidR="00A04BB8">
        <w:rPr>
          <w:rFonts w:ascii="Calibri" w:hAnsi="Calibri" w:cs="Calibri"/>
          <w:sz w:val="36"/>
          <w:szCs w:val="36"/>
          <w:lang w:val="en"/>
        </w:rPr>
        <w:t>.</w:t>
      </w:r>
      <w:r>
        <w:rPr>
          <w:rFonts w:ascii="Calibri" w:hAnsi="Calibri" w:cs="Calibri"/>
          <w:sz w:val="36"/>
          <w:szCs w:val="36"/>
          <w:lang w:val="en"/>
        </w:rPr>
        <w:t xml:space="preserve"> </w:t>
      </w:r>
    </w:p>
    <w:p w:rsidR="00A80DAE" w:rsidRPr="007A005B" w:rsidRDefault="007A005B" w:rsidP="007B6D4D">
      <w:pPr>
        <w:rPr>
          <w:rFonts w:ascii="Calibri" w:hAnsi="Calibri" w:cs="Calibri"/>
          <w:sz w:val="36"/>
          <w:szCs w:val="36"/>
          <w:vertAlign w:val="subscript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softHyphen/>
      </w:r>
      <w:r>
        <w:rPr>
          <w:rFonts w:ascii="Calibri" w:hAnsi="Calibri" w:cs="Calibri"/>
          <w:sz w:val="36"/>
          <w:szCs w:val="36"/>
          <w:lang w:val="en"/>
        </w:rPr>
        <w:softHyphen/>
      </w:r>
    </w:p>
    <w:p w:rsidR="003062F5" w:rsidRPr="007B6D4D" w:rsidRDefault="003062F5" w:rsidP="007B6D4D">
      <w:pPr>
        <w:rPr>
          <w:rFonts w:ascii="Calibri" w:hAnsi="Calibri" w:cs="Calibri"/>
          <w:sz w:val="32"/>
          <w:szCs w:val="32"/>
          <w:lang w:val="en"/>
        </w:rPr>
      </w:pPr>
    </w:p>
    <w:sectPr w:rsidR="003062F5" w:rsidRPr="007B6D4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7FCD" w:rsidRDefault="00787FCD" w:rsidP="0050525F">
      <w:pPr>
        <w:spacing w:after="0" w:line="240" w:lineRule="auto"/>
      </w:pPr>
      <w:r>
        <w:separator/>
      </w:r>
    </w:p>
  </w:endnote>
  <w:endnote w:type="continuationSeparator" w:id="0">
    <w:p w:rsidR="00787FCD" w:rsidRDefault="00787FCD" w:rsidP="0050525F">
      <w:pPr>
        <w:spacing w:after="0" w:line="240" w:lineRule="auto"/>
      </w:pPr>
      <w:r>
        <w:continuationSeparator/>
      </w:r>
    </w:p>
  </w:endnote>
  <w:endnote w:type="continuationNotice" w:id="1">
    <w:p w:rsidR="00787FCD" w:rsidRDefault="00787F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43A7" w:rsidRDefault="00C343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7FCD" w:rsidRDefault="00787FCD" w:rsidP="0050525F">
      <w:pPr>
        <w:spacing w:after="0" w:line="240" w:lineRule="auto"/>
      </w:pPr>
      <w:r>
        <w:separator/>
      </w:r>
    </w:p>
  </w:footnote>
  <w:footnote w:type="continuationSeparator" w:id="0">
    <w:p w:rsidR="00787FCD" w:rsidRDefault="00787FCD" w:rsidP="0050525F">
      <w:pPr>
        <w:spacing w:after="0" w:line="240" w:lineRule="auto"/>
      </w:pPr>
      <w:r>
        <w:continuationSeparator/>
      </w:r>
    </w:p>
  </w:footnote>
  <w:footnote w:type="continuationNotice" w:id="1">
    <w:p w:rsidR="00787FCD" w:rsidRDefault="00787F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43A7" w:rsidRDefault="00C343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200F"/>
    <w:multiLevelType w:val="hybridMultilevel"/>
    <w:tmpl w:val="FFFFFFFF"/>
    <w:lvl w:ilvl="0" w:tplc="8E74896C">
      <w:start w:val="1"/>
      <w:numFmt w:val="decimal"/>
      <w:lvlText w:val="%1."/>
      <w:lvlJc w:val="left"/>
      <w:pPr>
        <w:ind w:left="1695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2415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3135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855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575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295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6015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735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455" w:hanging="180"/>
      </w:pPr>
      <w:rPr>
        <w:rFonts w:cs="Times New Roman"/>
      </w:rPr>
    </w:lvl>
  </w:abstractNum>
  <w:abstractNum w:abstractNumId="1" w15:restartNumberingAfterBreak="0">
    <w:nsid w:val="1A002957"/>
    <w:multiLevelType w:val="hybridMultilevel"/>
    <w:tmpl w:val="FFFFFFFF"/>
    <w:lvl w:ilvl="0" w:tplc="75223002">
      <w:start w:val="1"/>
      <w:numFmt w:val="decimal"/>
      <w:lvlText w:val="%1."/>
      <w:lvlJc w:val="left"/>
      <w:pPr>
        <w:ind w:left="1485" w:hanging="360"/>
      </w:pPr>
      <w:rPr>
        <w:rFonts w:cs="Times New Roman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645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805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  <w:rPr>
        <w:rFonts w:cs="Times New Roman"/>
      </w:rPr>
    </w:lvl>
  </w:abstractNum>
  <w:abstractNum w:abstractNumId="2" w15:restartNumberingAfterBreak="0">
    <w:nsid w:val="3A797FB0"/>
    <w:multiLevelType w:val="hybridMultilevel"/>
    <w:tmpl w:val="FFFFFFFF"/>
    <w:lvl w:ilvl="0" w:tplc="DAA441EE">
      <w:start w:val="1"/>
      <w:numFmt w:val="decimal"/>
      <w:lvlText w:val="%1."/>
      <w:lvlJc w:val="left"/>
      <w:pPr>
        <w:ind w:left="1695" w:hanging="360"/>
      </w:pPr>
      <w:rPr>
        <w:rFonts w:cs="Times New Roman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415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3135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855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575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295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6015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735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455" w:hanging="180"/>
      </w:pPr>
      <w:rPr>
        <w:rFonts w:cs="Times New Roman"/>
      </w:rPr>
    </w:lvl>
  </w:abstractNum>
  <w:abstractNum w:abstractNumId="3" w15:restartNumberingAfterBreak="0">
    <w:nsid w:val="57175F52"/>
    <w:multiLevelType w:val="hybridMultilevel"/>
    <w:tmpl w:val="FFFFFFFF"/>
    <w:lvl w:ilvl="0" w:tplc="9AC0629E">
      <w:start w:val="1"/>
      <w:numFmt w:val="decimal"/>
      <w:lvlText w:val="%1."/>
      <w:lvlJc w:val="left"/>
      <w:pPr>
        <w:ind w:left="1845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2565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3285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4005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725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445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6165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885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605" w:hanging="180"/>
      </w:pPr>
      <w:rPr>
        <w:rFonts w:cs="Times New Roman"/>
      </w:rPr>
    </w:lvl>
  </w:abstractNum>
  <w:num w:numId="1" w16cid:durableId="1294285537">
    <w:abstractNumId w:val="2"/>
  </w:num>
  <w:num w:numId="2" w16cid:durableId="326641224">
    <w:abstractNumId w:val="0"/>
  </w:num>
  <w:num w:numId="3" w16cid:durableId="1673485705">
    <w:abstractNumId w:val="1"/>
  </w:num>
  <w:num w:numId="4" w16cid:durableId="489057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35"/>
    <w:rsid w:val="000309E9"/>
    <w:rsid w:val="000860A1"/>
    <w:rsid w:val="000A6CE0"/>
    <w:rsid w:val="000F4646"/>
    <w:rsid w:val="001B5302"/>
    <w:rsid w:val="001F5549"/>
    <w:rsid w:val="00207308"/>
    <w:rsid w:val="0023192A"/>
    <w:rsid w:val="0025359B"/>
    <w:rsid w:val="00291FC3"/>
    <w:rsid w:val="003062F5"/>
    <w:rsid w:val="003426F3"/>
    <w:rsid w:val="003C4238"/>
    <w:rsid w:val="003D72A4"/>
    <w:rsid w:val="00415317"/>
    <w:rsid w:val="004A767E"/>
    <w:rsid w:val="004C52A7"/>
    <w:rsid w:val="004D1609"/>
    <w:rsid w:val="004E5072"/>
    <w:rsid w:val="0050525F"/>
    <w:rsid w:val="005256A8"/>
    <w:rsid w:val="00601C4F"/>
    <w:rsid w:val="00636D73"/>
    <w:rsid w:val="00723C45"/>
    <w:rsid w:val="00733ED5"/>
    <w:rsid w:val="0074034E"/>
    <w:rsid w:val="00787FCD"/>
    <w:rsid w:val="007A005B"/>
    <w:rsid w:val="007B6D4D"/>
    <w:rsid w:val="008161AF"/>
    <w:rsid w:val="00850585"/>
    <w:rsid w:val="00875A4A"/>
    <w:rsid w:val="00894626"/>
    <w:rsid w:val="009862A8"/>
    <w:rsid w:val="00996624"/>
    <w:rsid w:val="009C3203"/>
    <w:rsid w:val="00A04BB8"/>
    <w:rsid w:val="00A205D0"/>
    <w:rsid w:val="00A80DAE"/>
    <w:rsid w:val="00AF7CCE"/>
    <w:rsid w:val="00B02856"/>
    <w:rsid w:val="00B359FD"/>
    <w:rsid w:val="00BA2F06"/>
    <w:rsid w:val="00BC18BA"/>
    <w:rsid w:val="00C343A7"/>
    <w:rsid w:val="00C44206"/>
    <w:rsid w:val="00C56FE6"/>
    <w:rsid w:val="00C8218F"/>
    <w:rsid w:val="00C84503"/>
    <w:rsid w:val="00C87FCD"/>
    <w:rsid w:val="00CC5596"/>
    <w:rsid w:val="00CE43E3"/>
    <w:rsid w:val="00D84035"/>
    <w:rsid w:val="00E84B76"/>
    <w:rsid w:val="00EA35BA"/>
    <w:rsid w:val="00ED2A8C"/>
    <w:rsid w:val="00FD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166B71"/>
  <w14:defaultImageDpi w14:val="0"/>
  <w15:docId w15:val="{B69F1A91-67F5-4AE5-8271-C0B7B1BF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0525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05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0525F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3062F5"/>
    <w:rPr>
      <w:rFonts w:cs="Times New Roman"/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C343A7"/>
    <w:pPr>
      <w:spacing w:after="0" w:line="240" w:lineRule="auto"/>
    </w:pPr>
    <w:rPr>
      <w:rFonts w:cs="Arial"/>
      <w:lang w:val="en-IN" w:eastAsia="en-IN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343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5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4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trailblazer.me/id/athangarasu" TargetMode="External" /><Relationship Id="rId5" Type="http://schemas.openxmlformats.org/officeDocument/2006/relationships/footnotes" Target="footnotes.xml" /><Relationship Id="rId15" Type="http://schemas.openxmlformats.org/officeDocument/2006/relationships/footer" Target="footer1.xml" /><Relationship Id="rId10" Type="http://schemas.openxmlformats.org/officeDocument/2006/relationships/hyperlink" Target="https://trailblazer.me/id/abalaji36zzz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Guest User</cp:lastModifiedBy>
  <cp:revision>7</cp:revision>
  <dcterms:created xsi:type="dcterms:W3CDTF">2023-04-13T04:49:00Z</dcterms:created>
  <dcterms:modified xsi:type="dcterms:W3CDTF">2023-04-13T05:09:00Z</dcterms:modified>
</cp:coreProperties>
</file>